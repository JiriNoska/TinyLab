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FCD5" w14:textId="77777777" w:rsidR="00DB21A5" w:rsidRDefault="00DB21A5" w:rsidP="00BC011B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Vyučovací pomůcka</w:t>
      </w:r>
    </w:p>
    <w:p w14:paraId="4BD6F3C0" w14:textId="77777777" w:rsidR="00DB21A5" w:rsidRDefault="00DB21A5" w:rsidP="00BC011B">
      <w:pPr>
        <w:jc w:val="center"/>
        <w:rPr>
          <w:color w:val="4472C4" w:themeColor="accent1"/>
          <w:sz w:val="40"/>
          <w:szCs w:val="40"/>
        </w:rPr>
      </w:pPr>
    </w:p>
    <w:p w14:paraId="4C6F26E5" w14:textId="4651D14B" w:rsidR="00BC011B" w:rsidRDefault="00BD54DA" w:rsidP="00BC011B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Zkáza Titaniku</w:t>
      </w:r>
    </w:p>
    <w:p w14:paraId="4B8D2947" w14:textId="77777777" w:rsidR="00BD54DA" w:rsidRDefault="00BD54DA" w:rsidP="00BC011B">
      <w:pPr>
        <w:jc w:val="center"/>
        <w:rPr>
          <w:color w:val="4472C4" w:themeColor="accent1"/>
          <w:sz w:val="40"/>
          <w:szCs w:val="40"/>
        </w:rPr>
      </w:pPr>
    </w:p>
    <w:p w14:paraId="6D08A076" w14:textId="77777777" w:rsidR="00BD54DA" w:rsidRDefault="00BD54DA" w:rsidP="00BD54DA">
      <w:pPr>
        <w:pStyle w:val="D-normln"/>
        <w:keepNext/>
        <w:jc w:val="center"/>
      </w:pPr>
      <w:r>
        <w:rPr>
          <w:noProof/>
        </w:rPr>
        <w:drawing>
          <wp:inline distT="0" distB="0" distL="0" distR="0" wp14:anchorId="5A690B57" wp14:editId="024B6482">
            <wp:extent cx="3200400" cy="2357201"/>
            <wp:effectExtent l="0" t="0" r="0" b="5080"/>
            <wp:docPr id="5" name="Obrázek 5" descr="RMS Titanic[1] opouští Southampton 10. dubna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MS Titanic[1] opouští Southampton 10. dubna 19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46" cy="23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417C" w14:textId="4F7CA8D2" w:rsidR="001D528D" w:rsidRDefault="00BD54DA" w:rsidP="00BD54DA">
      <w:pPr>
        <w:pStyle w:val="Titulek"/>
      </w:pPr>
      <w:r>
        <w:t xml:space="preserve">Obrázek </w:t>
      </w:r>
      <w:fldSimple w:instr=" SEQ Obrázek \* ARABIC ">
        <w:r w:rsidR="009C18BA">
          <w:rPr>
            <w:noProof/>
          </w:rPr>
          <w:t>1</w:t>
        </w:r>
      </w:fldSimple>
      <w:r>
        <w:t xml:space="preserve"> - Titanik, zdroj: </w:t>
      </w:r>
      <w:r w:rsidRPr="00BD54DA">
        <w:t>https://cs.wikipedia.org/wiki/Titanic</w:t>
      </w:r>
    </w:p>
    <w:p w14:paraId="0D6A28A4" w14:textId="2296F1C3" w:rsidR="00BD54DA" w:rsidRDefault="00BD54DA" w:rsidP="00BD54DA">
      <w:pPr>
        <w:pStyle w:val="D-normln"/>
        <w:rPr>
          <w:lang w:eastAsia="cs-CZ"/>
        </w:rPr>
      </w:pPr>
    </w:p>
    <w:p w14:paraId="13C59198" w14:textId="1A87C531" w:rsidR="00BD54DA" w:rsidRPr="00BD54DA" w:rsidRDefault="00DB21A5" w:rsidP="00BD54DA">
      <w:pPr>
        <w:pStyle w:val="D-normln"/>
        <w:rPr>
          <w:i/>
          <w:iCs/>
          <w:lang w:eastAsia="cs-CZ"/>
        </w:rPr>
      </w:pPr>
      <w:ins w:id="0" w:author="Jiří Noska" w:date="2022-04-26T21:06:00Z">
        <w:r>
          <w:rPr>
            <w:i/>
            <w:iCs/>
          </w:rPr>
          <w:t>J</w:t>
        </w:r>
      </w:ins>
      <w:ins w:id="1" w:author="Jiří Noska" w:date="2022-04-26T21:07:00Z">
        <w:r>
          <w:rPr>
            <w:i/>
            <w:iCs/>
          </w:rPr>
          <w:t>e 15. dubna 1912</w:t>
        </w:r>
      </w:ins>
      <w:r>
        <w:rPr>
          <w:i/>
          <w:iCs/>
        </w:rPr>
        <w:t xml:space="preserve">. </w:t>
      </w:r>
      <w:r w:rsidR="00BD54DA" w:rsidRPr="00BD54DA">
        <w:rPr>
          <w:i/>
          <w:iCs/>
          <w:lang w:eastAsia="cs-CZ"/>
        </w:rPr>
        <w:t xml:space="preserve">Jsi radistou na palubě Titaniku. Právě jsi se srazil s ledovou krou a potřebuješ zavolat pomoc. Vyšli nouzový signál SOS pomocí tlačítka. </w:t>
      </w:r>
    </w:p>
    <w:p w14:paraId="4F9C2FBE" w14:textId="35E07B11" w:rsidR="00BD54DA" w:rsidRDefault="00BD54DA" w:rsidP="00BD54DA">
      <w:pPr>
        <w:pStyle w:val="D-normln"/>
        <w:rPr>
          <w:lang w:eastAsia="cs-CZ"/>
        </w:rPr>
      </w:pPr>
    </w:p>
    <w:p w14:paraId="7FDE1C5B" w14:textId="6EC5F0AB" w:rsidR="00BD54DA" w:rsidRDefault="00BD54DA" w:rsidP="00BD54DA">
      <w:pPr>
        <w:pStyle w:val="D-normln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lang w:eastAsia="cs-CZ"/>
        </w:rPr>
        <w:t>Nouzový signál SOS:</w:t>
      </w:r>
      <w:r>
        <w:rPr>
          <w:lang w:eastAsia="cs-CZ"/>
        </w:rPr>
        <w:tab/>
      </w:r>
      <w:r>
        <w:rPr>
          <w:lang w:eastAsia="cs-CZ"/>
        </w:rPr>
        <w:tab/>
      </w:r>
      <w:r w:rsidRPr="00BD54D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· · · − − − · · ·</w:t>
      </w:r>
      <w:r w:rsidRPr="00BD54D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3AAEB92C" w14:textId="77777777" w:rsidR="00BD54DA" w:rsidRPr="00BD54DA" w:rsidRDefault="00BD54DA" w:rsidP="00BD54DA">
      <w:pPr>
        <w:pStyle w:val="D-normln"/>
        <w:rPr>
          <w:lang w:eastAsia="cs-CZ"/>
        </w:rPr>
      </w:pPr>
    </w:p>
    <w:sectPr w:rsidR="00BD54DA" w:rsidRPr="00BD5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265E1"/>
    <w:multiLevelType w:val="multilevel"/>
    <w:tmpl w:val="ACDACDB6"/>
    <w:numStyleLink w:val="slovnkapitolzvrenprce"/>
  </w:abstractNum>
  <w:abstractNum w:abstractNumId="15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4E375AEA"/>
    <w:multiLevelType w:val="multilevel"/>
    <w:tmpl w:val="0A48D9CC"/>
    <w:numStyleLink w:val="slovnzvrenprce"/>
  </w:abstractNum>
  <w:abstractNum w:abstractNumId="18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1A5B72"/>
    <w:multiLevelType w:val="multilevel"/>
    <w:tmpl w:val="0A48D9CC"/>
    <w:numStyleLink w:val="slovnzvrenprce"/>
  </w:abstractNum>
  <w:abstractNum w:abstractNumId="21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2" w15:restartNumberingAfterBreak="0">
    <w:nsid w:val="69965AD5"/>
    <w:multiLevelType w:val="multilevel"/>
    <w:tmpl w:val="0A48D9CC"/>
    <w:numStyleLink w:val="slovnzvrenprce"/>
  </w:abstractNum>
  <w:abstractNum w:abstractNumId="23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 w15:restartNumberingAfterBreak="0">
    <w:nsid w:val="70F706F0"/>
    <w:multiLevelType w:val="multilevel"/>
    <w:tmpl w:val="ACDACDB6"/>
    <w:numStyleLink w:val="slovnkapitolzvrenprce"/>
  </w:abstractNum>
  <w:abstractNum w:abstractNumId="25" w15:restartNumberingAfterBreak="0">
    <w:nsid w:val="772474BC"/>
    <w:multiLevelType w:val="multilevel"/>
    <w:tmpl w:val="ACDACDB6"/>
    <w:numStyleLink w:val="slovnkapitolzvrenprce"/>
  </w:abstractNum>
  <w:abstractNum w:abstractNumId="26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7DDC278D"/>
    <w:multiLevelType w:val="multilevel"/>
    <w:tmpl w:val="0A48D9CC"/>
    <w:numStyleLink w:val="slovnzvrenprce"/>
  </w:abstractNum>
  <w:num w:numId="1" w16cid:durableId="853543385">
    <w:abstractNumId w:val="6"/>
  </w:num>
  <w:num w:numId="2" w16cid:durableId="1829009522">
    <w:abstractNumId w:val="12"/>
  </w:num>
  <w:num w:numId="3" w16cid:durableId="1961300382">
    <w:abstractNumId w:val="0"/>
  </w:num>
  <w:num w:numId="4" w16cid:durableId="351801849">
    <w:abstractNumId w:val="8"/>
  </w:num>
  <w:num w:numId="5" w16cid:durableId="20756153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16331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0123222">
    <w:abstractNumId w:val="18"/>
  </w:num>
  <w:num w:numId="8" w16cid:durableId="1153445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24747503">
    <w:abstractNumId w:val="19"/>
  </w:num>
  <w:num w:numId="10" w16cid:durableId="147995685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16280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88296107">
    <w:abstractNumId w:val="2"/>
  </w:num>
  <w:num w:numId="13" w16cid:durableId="79525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9878425">
    <w:abstractNumId w:val="9"/>
  </w:num>
  <w:num w:numId="15" w16cid:durableId="2114978496">
    <w:abstractNumId w:val="7"/>
  </w:num>
  <w:num w:numId="16" w16cid:durableId="20144550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1926638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8" w16cid:durableId="417100482">
    <w:abstractNumId w:val="20"/>
  </w:num>
  <w:num w:numId="19" w16cid:durableId="1320771251">
    <w:abstractNumId w:val="17"/>
  </w:num>
  <w:num w:numId="20" w16cid:durableId="1022323011">
    <w:abstractNumId w:val="27"/>
  </w:num>
  <w:num w:numId="21" w16cid:durableId="1782722026">
    <w:abstractNumId w:val="5"/>
  </w:num>
  <w:num w:numId="22" w16cid:durableId="920522581">
    <w:abstractNumId w:val="4"/>
  </w:num>
  <w:num w:numId="23" w16cid:durableId="361707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5272354">
    <w:abstractNumId w:val="25"/>
  </w:num>
  <w:num w:numId="25" w16cid:durableId="1903443915">
    <w:abstractNumId w:val="24"/>
  </w:num>
  <w:num w:numId="26" w16cid:durableId="2135244027">
    <w:abstractNumId w:val="3"/>
  </w:num>
  <w:num w:numId="27" w16cid:durableId="729423069">
    <w:abstractNumId w:val="14"/>
  </w:num>
  <w:num w:numId="28" w16cid:durableId="2068213702">
    <w:abstractNumId w:val="23"/>
  </w:num>
  <w:num w:numId="29" w16cid:durableId="1632981934">
    <w:abstractNumId w:val="10"/>
  </w:num>
  <w:num w:numId="30" w16cid:durableId="1919170457">
    <w:abstractNumId w:val="21"/>
  </w:num>
  <w:num w:numId="31" w16cid:durableId="415790533">
    <w:abstractNumId w:val="26"/>
  </w:num>
  <w:num w:numId="32" w16cid:durableId="1163620399">
    <w:abstractNumId w:val="16"/>
  </w:num>
  <w:num w:numId="33" w16cid:durableId="258804544">
    <w:abstractNumId w:val="11"/>
  </w:num>
  <w:num w:numId="34" w16cid:durableId="1362130039">
    <w:abstractNumId w:val="13"/>
  </w:num>
  <w:num w:numId="35" w16cid:durableId="1488738923">
    <w:abstractNumId w:val="15"/>
  </w:num>
  <w:num w:numId="36" w16cid:durableId="203865936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ří Noska">
    <w15:presenceInfo w15:providerId="Windows Live" w15:userId="5dd481d844eb8d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1B"/>
    <w:rsid w:val="000220BF"/>
    <w:rsid w:val="001D528D"/>
    <w:rsid w:val="002A55AC"/>
    <w:rsid w:val="002C2C11"/>
    <w:rsid w:val="006473DE"/>
    <w:rsid w:val="006B14BE"/>
    <w:rsid w:val="009C18BA"/>
    <w:rsid w:val="00BC011B"/>
    <w:rsid w:val="00BD54DA"/>
    <w:rsid w:val="00C55AF8"/>
    <w:rsid w:val="00DA5ECE"/>
    <w:rsid w:val="00DB21A5"/>
    <w:rsid w:val="00DC1803"/>
    <w:rsid w:val="00F143F1"/>
    <w:rsid w:val="00F2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AE03"/>
  <w15:chartTrackingRefBased/>
  <w15:docId w15:val="{5432235B-C449-4AED-80A9-7654FA12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DB21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DB21A5"/>
    <w:pPr>
      <w:keepNext/>
      <w:pageBreakBefore/>
      <w:numPr>
        <w:numId w:val="29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DB21A5"/>
    <w:pPr>
      <w:keepNext/>
      <w:numPr>
        <w:ilvl w:val="1"/>
        <w:numId w:val="29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DB21A5"/>
    <w:pPr>
      <w:keepNext/>
      <w:numPr>
        <w:ilvl w:val="2"/>
        <w:numId w:val="29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DB21A5"/>
    <w:pPr>
      <w:keepNext/>
      <w:numPr>
        <w:ilvl w:val="3"/>
        <w:numId w:val="29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DB21A5"/>
    <w:pPr>
      <w:keepNext/>
      <w:numPr>
        <w:ilvl w:val="4"/>
        <w:numId w:val="29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DB21A5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DB21A5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21A5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21A5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DB21A5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DB21A5"/>
  </w:style>
  <w:style w:type="character" w:customStyle="1" w:styleId="Nadpis1Char">
    <w:name w:val="Nadpis 1 Char"/>
    <w:aliases w:val="D-nadpis 1 Char"/>
    <w:basedOn w:val="Standardnpsmoodstavce"/>
    <w:link w:val="Nadpis1"/>
    <w:rsid w:val="00DB21A5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DB21A5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DB21A5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DB21A5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DB21A5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DB21A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21A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21A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21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DB21A5"/>
    <w:pPr>
      <w:spacing w:after="120" w:line="360" w:lineRule="auto"/>
      <w:jc w:val="both"/>
    </w:pPr>
    <w:rPr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B21A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B21A5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D-normlnChar">
    <w:name w:val="D-normální Char"/>
    <w:basedOn w:val="Standardnpsmoodstavce"/>
    <w:link w:val="D-normln"/>
    <w:uiPriority w:val="9"/>
    <w:rsid w:val="00DB21A5"/>
    <w:rPr>
      <w:sz w:val="24"/>
    </w:rPr>
  </w:style>
  <w:style w:type="paragraph" w:styleId="Odstavecseseznamem">
    <w:name w:val="List Paragraph"/>
    <w:basedOn w:val="Normln"/>
    <w:uiPriority w:val="34"/>
    <w:rsid w:val="00DB21A5"/>
    <w:pPr>
      <w:ind w:left="720"/>
      <w:contextualSpacing/>
    </w:pPr>
  </w:style>
  <w:style w:type="paragraph" w:styleId="Obsah1">
    <w:name w:val="toc 1"/>
    <w:basedOn w:val="Normln"/>
    <w:next w:val="Normln"/>
    <w:uiPriority w:val="39"/>
    <w:unhideWhenUsed/>
    <w:rsid w:val="00DB21A5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DB21A5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B21A5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DB21A5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B21A5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DB21A5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DB21A5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DB21A5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DB21A5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DB21A5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DB21A5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DB21A5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DB21A5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DB21A5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DB21A5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DB21A5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DB21A5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DB21A5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DB21A5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DB21A5"/>
  </w:style>
  <w:style w:type="paragraph" w:styleId="Titulek">
    <w:name w:val="caption"/>
    <w:basedOn w:val="Normln"/>
    <w:next w:val="D-normln"/>
    <w:uiPriority w:val="35"/>
    <w:unhideWhenUsed/>
    <w:qFormat/>
    <w:rsid w:val="00DB21A5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B21A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B21A5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B21A5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DB21A5"/>
    <w:pPr>
      <w:spacing w:after="20"/>
    </w:pPr>
  </w:style>
  <w:style w:type="numbering" w:customStyle="1" w:styleId="Styl1">
    <w:name w:val="Styl1"/>
    <w:uiPriority w:val="99"/>
    <w:rsid w:val="00DB21A5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DB21A5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DB21A5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DB21A5"/>
    <w:pPr>
      <w:numPr>
        <w:numId w:val="33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DB21A5"/>
    <w:pPr>
      <w:numPr>
        <w:numId w:val="36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DB21A5"/>
    <w:pPr>
      <w:numPr>
        <w:numId w:val="0"/>
      </w:numPr>
    </w:pPr>
  </w:style>
  <w:style w:type="table" w:styleId="Mkatabulky">
    <w:name w:val="Table Grid"/>
    <w:basedOn w:val="Normlntabulka"/>
    <w:uiPriority w:val="59"/>
    <w:rsid w:val="00DB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DB21A5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DB21A5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DB21A5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DB21A5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DB21A5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DB21A5"/>
    <w:rPr>
      <w:rFonts w:ascii="Courier New" w:hAnsi="Courier New"/>
      <w:i/>
      <w:iCs/>
      <w:sz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BD5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8</TotalTime>
  <Pages>1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Jiří Noska</cp:lastModifiedBy>
  <cp:revision>8</cp:revision>
  <cp:lastPrinted>2022-04-30T10:16:00Z</cp:lastPrinted>
  <dcterms:created xsi:type="dcterms:W3CDTF">2022-04-26T19:09:00Z</dcterms:created>
  <dcterms:modified xsi:type="dcterms:W3CDTF">2022-04-30T10:16:00Z</dcterms:modified>
</cp:coreProperties>
</file>